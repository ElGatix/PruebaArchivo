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2B" w:rsidRDefault="0010252B" w:rsidP="0010252B">
      <w:pPr>
        <w:pStyle w:val="InfoBlue"/>
      </w:pPr>
    </w:p>
    <w:p w:rsidR="00C0701A" w:rsidRPr="00C0701A" w:rsidRDefault="00C0701A" w:rsidP="00C0701A">
      <w:pPr>
        <w:pStyle w:val="Textoindependiente"/>
        <w:rPr>
          <w:lang w:val="es-ES_tradnl"/>
        </w:rPr>
      </w:pPr>
    </w:p>
    <w:p w:rsidR="0010252B" w:rsidRPr="001E7E2C" w:rsidRDefault="0010252B" w:rsidP="001E7E2C">
      <w:pPr>
        <w:pStyle w:val="Ttulo"/>
        <w:tabs>
          <w:tab w:val="left" w:pos="993"/>
        </w:tabs>
        <w:spacing w:before="0" w:after="0"/>
        <w:rPr>
          <w:rFonts w:cs="Arial"/>
          <w:sz w:val="56"/>
          <w:lang w:val="es-ES"/>
        </w:rPr>
      </w:pPr>
      <w:r w:rsidRPr="001E7E2C">
        <w:rPr>
          <w:rFonts w:cs="Arial"/>
          <w:sz w:val="56"/>
          <w:lang w:val="es-ES"/>
        </w:rPr>
        <w:t>Caso de Uso</w:t>
      </w:r>
      <w:r w:rsidR="00117C08">
        <w:rPr>
          <w:rFonts w:cs="Arial"/>
          <w:sz w:val="56"/>
          <w:lang w:val="es-ES"/>
        </w:rPr>
        <w:t xml:space="preserve"> No. </w:t>
      </w:r>
      <w:r w:rsidR="00C749BE">
        <w:rPr>
          <w:rFonts w:cs="Arial"/>
          <w:sz w:val="56"/>
          <w:lang w:val="es-ES"/>
        </w:rPr>
        <w:t>X</w:t>
      </w:r>
    </w:p>
    <w:p w:rsidR="0010252B" w:rsidRDefault="00814BBA" w:rsidP="0010252B">
      <w:pPr>
        <w:pStyle w:val="Ttulo"/>
        <w:spacing w:before="0" w:after="0"/>
        <w:rPr>
          <w:rFonts w:cs="Arial"/>
          <w:sz w:val="40"/>
          <w:lang w:val="es-ES"/>
        </w:rPr>
      </w:pPr>
      <w:r>
        <w:rPr>
          <w:rFonts w:cs="Arial"/>
          <w:sz w:val="40"/>
          <w:lang w:val="es-ES"/>
        </w:rPr>
        <w:t>Solicitud de vehículos.</w:t>
      </w:r>
    </w:p>
    <w:p w:rsidR="00C111F4" w:rsidRDefault="00C111F4" w:rsidP="00A509E5">
      <w:pPr>
        <w:pStyle w:val="Ttulo"/>
        <w:spacing w:before="0" w:after="0"/>
        <w:ind w:left="708" w:hanging="708"/>
        <w:rPr>
          <w:rFonts w:cs="Arial"/>
          <w:sz w:val="40"/>
          <w:lang w:val="es-ES"/>
        </w:rPr>
      </w:pPr>
    </w:p>
    <w:p w:rsidR="00C111F4" w:rsidRPr="00FB5C70" w:rsidRDefault="00DD1E53" w:rsidP="0010252B">
      <w:pPr>
        <w:pStyle w:val="Ttulo"/>
        <w:spacing w:before="0" w:after="0"/>
        <w:rPr>
          <w:rFonts w:cs="Arial"/>
          <w:sz w:val="44"/>
          <w:lang w:val="es-ES"/>
        </w:rPr>
      </w:pPr>
      <w:r>
        <w:rPr>
          <w:rFonts w:cs="Arial"/>
          <w:sz w:val="40"/>
          <w:lang w:val="es-ES"/>
        </w:rPr>
        <w:t xml:space="preserve"> </w:t>
      </w:r>
      <w:r w:rsidR="00C749BE">
        <w:rPr>
          <w:rFonts w:cs="Arial"/>
          <w:sz w:val="40"/>
          <w:lang w:val="es-ES"/>
        </w:rPr>
        <w:t xml:space="preserve">Sistema de </w:t>
      </w:r>
      <w:r>
        <w:rPr>
          <w:rFonts w:cs="Arial"/>
          <w:sz w:val="40"/>
          <w:lang w:val="es-ES"/>
        </w:rPr>
        <w:t>Vehículos</w:t>
      </w:r>
    </w:p>
    <w:p w:rsidR="0010252B" w:rsidRDefault="0010252B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:rsidR="00C111F4" w:rsidRPr="00E40346" w:rsidRDefault="00C111F4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:rsidR="0010252B" w:rsidRDefault="0010252B" w:rsidP="0010252B">
      <w:pPr>
        <w:pStyle w:val="ByLine"/>
        <w:spacing w:after="0" w:line="276" w:lineRule="auto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2D00CB">
        <w:rPr>
          <w:rFonts w:cs="Arial"/>
          <w:lang w:val="es-ES"/>
        </w:rPr>
        <w:t>1.</w:t>
      </w:r>
      <w:r w:rsidR="00E40346">
        <w:rPr>
          <w:rFonts w:cs="Arial"/>
          <w:lang w:val="es-ES"/>
        </w:rPr>
        <w:t>0</w:t>
      </w:r>
    </w:p>
    <w:p w:rsidR="0010252B" w:rsidRDefault="00C749BE" w:rsidP="0010252B">
      <w:pPr>
        <w:pStyle w:val="ByLin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ELABORADO </w:t>
      </w:r>
      <w:r>
        <w:rPr>
          <w:rFonts w:cs="Arial"/>
          <w:noProof/>
          <w:lang w:val="es-GT"/>
        </w:rPr>
        <w:t>Analista X</w:t>
      </w:r>
    </w:p>
    <w:p w:rsidR="0010252B" w:rsidRPr="00247FBA" w:rsidRDefault="000C0804" w:rsidP="00E40346">
      <w:pPr>
        <w:pStyle w:val="ByLine"/>
        <w:ind w:left="6372" w:firstLine="708"/>
        <w:jc w:val="left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fecha</w:t>
      </w:r>
    </w:p>
    <w:p w:rsidR="0010252B" w:rsidRPr="00247FBA" w:rsidRDefault="0010252B" w:rsidP="0010252B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10252B" w:rsidRPr="00247FBA" w:rsidTr="000743A6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10252B" w:rsidRPr="00247FBA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E25E33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:rsidR="0010252B" w:rsidRPr="002302A7" w:rsidRDefault="0010252B" w:rsidP="0010252B">
      <w:pPr>
        <w:jc w:val="center"/>
        <w:rPr>
          <w:b/>
          <w:noProof/>
          <w:sz w:val="28"/>
          <w:lang w:val="es-GT"/>
        </w:rPr>
      </w:pPr>
    </w:p>
    <w:p w:rsidR="0010252B" w:rsidRDefault="0010252B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2C5BF9" w:rsidRDefault="002C5BF9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A75AAF" w:rsidRDefault="00A75AAF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A568F9" w:rsidRDefault="00A568F9" w:rsidP="00E52B35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10252B" w:rsidRDefault="0010252B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Introducción.</w:t>
      </w:r>
    </w:p>
    <w:p w:rsidR="003C04B0" w:rsidRDefault="003C04B0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:rsidR="002E2274" w:rsidRDefault="002E2274" w:rsidP="0010252B">
      <w:pPr>
        <w:pStyle w:val="NormalWeb"/>
        <w:numPr>
          <w:ilvl w:val="1"/>
          <w:numId w:val="1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0" w:name="1"/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:rsidR="00A0624B" w:rsidRPr="00E43DB8" w:rsidRDefault="00A0624B" w:rsidP="00EF6C04">
      <w:pPr>
        <w:pStyle w:val="NormalWeb"/>
        <w:spacing w:before="0" w:beforeAutospacing="0" w:after="0" w:afterAutospacing="0" w:line="360" w:lineRule="auto"/>
        <w:ind w:left="2160" w:right="300"/>
        <w:rPr>
          <w:rFonts w:ascii="Arial" w:hAnsi="Arial" w:cs="Arial"/>
          <w:noProof/>
          <w:color w:val="000000"/>
        </w:rPr>
      </w:pPr>
    </w:p>
    <w:p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6185B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:rsidR="00E43DB8" w:rsidRPr="00112924" w:rsidRDefault="00E43DB8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:rsidR="00D338EA" w:rsidRPr="00C749BE" w:rsidRDefault="0010252B" w:rsidP="00A75AA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 w:rsidRPr="00C749BE"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:rsidR="00DB437E" w:rsidRDefault="00DB437E" w:rsidP="00DB437E">
      <w:pPr>
        <w:pStyle w:val="NormalWeb"/>
        <w:spacing w:line="360" w:lineRule="auto"/>
        <w:ind w:left="858" w:right="300"/>
        <w:rPr>
          <w:rFonts w:ascii="Arial" w:hAnsi="Arial" w:cs="Arial"/>
          <w:b/>
          <w:noProof/>
          <w:color w:val="000000"/>
        </w:rPr>
      </w:pPr>
    </w:p>
    <w:p w:rsidR="00807287" w:rsidRDefault="00807287" w:rsidP="0080728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noProof/>
          <w:color w:val="000000"/>
        </w:rPr>
      </w:pPr>
      <w:r w:rsidRPr="00807287">
        <w:rPr>
          <w:rFonts w:ascii="Arial" w:hAnsi="Arial" w:cs="Arial"/>
          <w:b/>
          <w:noProof/>
          <w:color w:val="000000"/>
        </w:rPr>
        <w:t>FLUJOS ALTERNOS</w:t>
      </w:r>
    </w:p>
    <w:p w:rsidR="00461D8F" w:rsidRPr="004A0827" w:rsidRDefault="00E407A4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r w:rsidR="00EC0C5C">
        <w:rPr>
          <w:rFonts w:ascii="Arial" w:hAnsi="Arial" w:cs="Arial"/>
          <w:b/>
          <w:noProof/>
          <w:color w:val="000000"/>
        </w:rPr>
        <w:t xml:space="preserve"> 0</w:t>
      </w:r>
      <w:r w:rsidRPr="00EC023B">
        <w:rPr>
          <w:rFonts w:ascii="Arial" w:hAnsi="Arial" w:cs="Arial"/>
          <w:b/>
          <w:noProof/>
          <w:color w:val="000000"/>
        </w:rPr>
        <w:t>1</w:t>
      </w:r>
      <w:r>
        <w:rPr>
          <w:rFonts w:ascii="Arial" w:hAnsi="Arial" w:cs="Arial"/>
          <w:noProof/>
          <w:color w:val="000000"/>
        </w:rPr>
        <w:t xml:space="preserve"> </w:t>
      </w:r>
    </w:p>
    <w:p w:rsidR="0024633C" w:rsidRDefault="003A2F33" w:rsidP="000C0804">
      <w:pPr>
        <w:pStyle w:val="NormalWeb"/>
        <w:spacing w:line="360" w:lineRule="auto"/>
        <w:ind w:right="300" w:firstLine="708"/>
        <w:rPr>
          <w:rFonts w:ascii="Arial" w:hAnsi="Arial" w:cs="Arial"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1" w:author="Soria Hernandez, Luis Haroldo" w:date="2014-10-22T15:12:00Z">
        <w:r w:rsidR="0024633C"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02</w:t>
      </w:r>
      <w:r w:rsidR="00477797">
        <w:rPr>
          <w:rFonts w:ascii="Arial" w:hAnsi="Arial" w:cs="Arial"/>
          <w:b/>
          <w:noProof/>
          <w:color w:val="000000"/>
        </w:rPr>
        <w:t xml:space="preserve"> </w:t>
      </w:r>
    </w:p>
    <w:p w:rsidR="0010252B" w:rsidRPr="00247FBA" w:rsidRDefault="0010252B" w:rsidP="005B1433">
      <w:pPr>
        <w:ind w:right="301"/>
        <w:jc w:val="both"/>
        <w:rPr>
          <w:rFonts w:ascii="Arial" w:hAnsi="Arial" w:cs="Arial"/>
          <w:color w:val="1F497D"/>
        </w:rPr>
      </w:pPr>
    </w:p>
    <w:p w:rsidR="0010252B" w:rsidRPr="00330CA3" w:rsidRDefault="0010252B" w:rsidP="0010252B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p w:rsidR="0010252B" w:rsidRPr="00330CA3" w:rsidRDefault="0010252B" w:rsidP="0010252B">
      <w:pPr>
        <w:pStyle w:val="NormalWeb"/>
        <w:spacing w:after="0" w:afterAutospacing="0"/>
        <w:ind w:left="301" w:right="301"/>
        <w:rPr>
          <w:rFonts w:ascii="Arial" w:hAnsi="Arial" w:cs="Arial"/>
          <w:noProof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10252B" w:rsidRPr="00247FBA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lang w:val="es-ES_tradnl"/>
              </w:rPr>
              <w:t> </w:t>
            </w: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</w:p>
        </w:tc>
      </w:tr>
      <w:tr w:rsidR="0010252B" w:rsidRPr="00247FBA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0252B" w:rsidRPr="00247FBA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bookmarkEnd w:id="0"/>
    <w:p w:rsidR="00C92F75" w:rsidRPr="001F7BB0" w:rsidRDefault="001F7BB0" w:rsidP="001F7BB0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Anexo</w:t>
      </w:r>
      <w:r w:rsidR="00C92F75" w:rsidRPr="001F7BB0">
        <w:rPr>
          <w:rFonts w:ascii="Arial" w:hAnsi="Arial" w:cs="Arial"/>
          <w:b/>
          <w:bCs/>
          <w:sz w:val="27"/>
          <w:szCs w:val="27"/>
          <w:lang w:val="es-ES_tradnl"/>
        </w:rPr>
        <w:t xml:space="preserve"> 1</w:t>
      </w:r>
    </w:p>
    <w:p w:rsidR="00D13E3C" w:rsidRPr="007D2480" w:rsidRDefault="00D13E3C" w:rsidP="007D2480">
      <w:pPr>
        <w:pStyle w:val="NormalWeb"/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</w:p>
    <w:p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D157BB" w:rsidRDefault="00D157BB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D157B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textWrapping" w:clear="all"/>
      </w:r>
      <w:r w:rsidR="000C0804">
        <w:rPr>
          <w:rFonts w:ascii="Arial" w:hAnsi="Arial" w:cs="Arial"/>
          <w:b/>
          <w:bCs/>
          <w:sz w:val="27"/>
          <w:szCs w:val="27"/>
          <w:lang w:val="es-ES_tradnl"/>
        </w:rPr>
        <w:t>Esquema o pantalla</w:t>
      </w:r>
    </w:p>
    <w:p w:rsidR="000C0804" w:rsidRDefault="000C0804">
      <w:pPr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2" w:name="_GoBack"/>
      <w:bookmarkEnd w:id="2"/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F917B1" w:rsidRDefault="00F917B1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724DD4" w:rsidRDefault="00724DD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sectPr w:rsidR="00D13E3C" w:rsidSect="00745313">
      <w:headerReference w:type="default" r:id="rId8"/>
      <w:headerReference w:type="first" r:id="rId9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650" w:rsidRDefault="00076650" w:rsidP="00E87D53">
      <w:r>
        <w:separator/>
      </w:r>
    </w:p>
  </w:endnote>
  <w:endnote w:type="continuationSeparator" w:id="0">
    <w:p w:rsidR="00076650" w:rsidRDefault="00076650" w:rsidP="00E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650" w:rsidRDefault="00076650" w:rsidP="00E87D53">
      <w:r>
        <w:separator/>
      </w:r>
    </w:p>
  </w:footnote>
  <w:footnote w:type="continuationSeparator" w:id="0">
    <w:p w:rsidR="00076650" w:rsidRDefault="00076650" w:rsidP="00E8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505" w:rsidRDefault="00C749BE" w:rsidP="00557FB4">
    <w:pPr>
      <w:pStyle w:val="Encabezado"/>
    </w:pPr>
    <w:r w:rsidRPr="00C749BE">
      <w:rPr>
        <w:noProof/>
        <w:lang w:val="es-GT" w:eastAsia="es-GT"/>
      </w:rPr>
      <w:drawing>
        <wp:inline distT="0" distB="0" distL="0" distR="0" wp14:anchorId="5C72EC6E" wp14:editId="3FE529ED">
          <wp:extent cx="447675" cy="447675"/>
          <wp:effectExtent l="0" t="0" r="9525" b="9525"/>
          <wp:docPr id="3" name="Picture 3" descr="C:\Users\wobautis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bautis\Downloads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10"/>
      <w:gridCol w:w="1724"/>
      <w:gridCol w:w="2041"/>
      <w:gridCol w:w="1838"/>
    </w:tblGrid>
    <w:tr w:rsidR="00691BB6" w:rsidRPr="00691BB6" w:rsidTr="00330CA3">
      <w:trPr>
        <w:trHeight w:val="184"/>
      </w:trPr>
      <w:tc>
        <w:tcPr>
          <w:tcW w:w="2268" w:type="dxa"/>
          <w:shd w:val="clear" w:color="auto" w:fill="auto"/>
        </w:tcPr>
        <w:p w:rsidR="00691BB6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:rsidR="00691BB6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:rsidR="00691BB6" w:rsidRPr="00691BB6" w:rsidRDefault="00B45572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:rsidR="00691BB6" w:rsidRPr="00691BB6" w:rsidRDefault="00B45572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:rsidTr="00330CA3">
      <w:tc>
        <w:tcPr>
          <w:tcW w:w="2268" w:type="dxa"/>
          <w:shd w:val="clear" w:color="auto" w:fill="auto"/>
        </w:tcPr>
        <w:p w:rsidR="00691BB6" w:rsidRPr="00691BB6" w:rsidRDefault="00C749BE" w:rsidP="00C749BE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RE-VEH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/</w:t>
          </w:r>
          <w:r>
            <w:rPr>
              <w:rFonts w:ascii="Arial Black" w:hAnsi="Arial Black"/>
              <w:spacing w:val="2"/>
              <w:sz w:val="16"/>
              <w:szCs w:val="16"/>
            </w:rPr>
            <w:t>DEPTO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>
            <w:rPr>
              <w:rFonts w:ascii="Arial Black" w:hAnsi="Arial Black"/>
              <w:spacing w:val="2"/>
              <w:sz w:val="16"/>
              <w:szCs w:val="16"/>
            </w:rPr>
            <w:t>D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 w:rsidR="00B45572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:rsidR="00691BB6" w:rsidRPr="00691BB6" w:rsidRDefault="00B45572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:rsidR="00691BB6" w:rsidRPr="00691BB6" w:rsidRDefault="00B45572" w:rsidP="00C749BE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</w:t>
          </w:r>
          <w:r w:rsidR="00C749BE">
            <w:rPr>
              <w:rFonts w:ascii="Arial" w:hAnsi="Arial" w:cs="Arial"/>
              <w:b/>
              <w:spacing w:val="2"/>
              <w:sz w:val="16"/>
              <w:szCs w:val="16"/>
            </w:rPr>
            <w:t>2016</w:t>
          </w:r>
        </w:p>
      </w:tc>
      <w:tc>
        <w:tcPr>
          <w:tcW w:w="1896" w:type="dxa"/>
          <w:shd w:val="clear" w:color="auto" w:fill="auto"/>
        </w:tcPr>
        <w:p w:rsidR="00691BB6" w:rsidRPr="00691BB6" w:rsidRDefault="00315EBD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A409B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fldSimple w:instr=" NUMPAGES  \* Arabic  \* MERGEFORMAT ">
            <w:r w:rsidR="00A409B7" w:rsidRPr="00A409B7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6</w:t>
            </w:r>
          </w:fldSimple>
        </w:p>
      </w:tc>
    </w:tr>
  </w:tbl>
  <w:p w:rsidR="00557FB4" w:rsidRPr="00557FB4" w:rsidRDefault="00076650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76D" w:rsidRDefault="00576D6B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0" t="0" r="9525" b="4445"/>
          <wp:wrapSquare wrapText="bothSides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:rsidR="007F676D" w:rsidRPr="008A2505" w:rsidRDefault="00B45572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:rsidR="007F676D" w:rsidRPr="008A2505" w:rsidRDefault="00B45572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:rsidR="007F676D" w:rsidRPr="008A2505" w:rsidRDefault="00B45572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:rsidR="007F676D" w:rsidRPr="008A2505" w:rsidRDefault="00B45572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:rsidR="007F676D" w:rsidRPr="008A2505" w:rsidRDefault="00B45572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:rsidR="007F676D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:rsidR="007F676D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:rsidR="007F676D" w:rsidRPr="008A2505" w:rsidRDefault="00315EBD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B4557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 NUMPAGES  \* Arabic  \* MERGEFORMAT ">
            <w:r w:rsidR="005244D6" w:rsidRPr="005244D6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6</w:t>
            </w:r>
          </w:fldSimple>
        </w:p>
      </w:tc>
    </w:tr>
  </w:tbl>
  <w:p w:rsidR="008A2505" w:rsidRDefault="00076650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14F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FB2054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03306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BA4614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1A78B6"/>
    <w:multiLevelType w:val="multilevel"/>
    <w:tmpl w:val="52BEC70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7" w15:restartNumberingAfterBreak="0">
    <w:nsid w:val="2E070F08"/>
    <w:multiLevelType w:val="hybridMultilevel"/>
    <w:tmpl w:val="4596E794"/>
    <w:lvl w:ilvl="0" w:tplc="79B21634">
      <w:start w:val="1"/>
      <w:numFmt w:val="decimal"/>
      <w:lvlText w:val="%1."/>
      <w:lvlJc w:val="left"/>
      <w:pPr>
        <w:ind w:left="121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8" w:hanging="360"/>
      </w:pPr>
    </w:lvl>
    <w:lvl w:ilvl="2" w:tplc="100A001B" w:tentative="1">
      <w:start w:val="1"/>
      <w:numFmt w:val="lowerRoman"/>
      <w:lvlText w:val="%3."/>
      <w:lvlJc w:val="right"/>
      <w:pPr>
        <w:ind w:left="2658" w:hanging="180"/>
      </w:pPr>
    </w:lvl>
    <w:lvl w:ilvl="3" w:tplc="100A000F" w:tentative="1">
      <w:start w:val="1"/>
      <w:numFmt w:val="decimal"/>
      <w:lvlText w:val="%4."/>
      <w:lvlJc w:val="left"/>
      <w:pPr>
        <w:ind w:left="3378" w:hanging="360"/>
      </w:pPr>
    </w:lvl>
    <w:lvl w:ilvl="4" w:tplc="100A0019" w:tentative="1">
      <w:start w:val="1"/>
      <w:numFmt w:val="lowerLetter"/>
      <w:lvlText w:val="%5."/>
      <w:lvlJc w:val="left"/>
      <w:pPr>
        <w:ind w:left="4098" w:hanging="360"/>
      </w:pPr>
    </w:lvl>
    <w:lvl w:ilvl="5" w:tplc="100A001B" w:tentative="1">
      <w:start w:val="1"/>
      <w:numFmt w:val="lowerRoman"/>
      <w:lvlText w:val="%6."/>
      <w:lvlJc w:val="right"/>
      <w:pPr>
        <w:ind w:left="4818" w:hanging="180"/>
      </w:pPr>
    </w:lvl>
    <w:lvl w:ilvl="6" w:tplc="100A000F" w:tentative="1">
      <w:start w:val="1"/>
      <w:numFmt w:val="decimal"/>
      <w:lvlText w:val="%7."/>
      <w:lvlJc w:val="left"/>
      <w:pPr>
        <w:ind w:left="5538" w:hanging="360"/>
      </w:pPr>
    </w:lvl>
    <w:lvl w:ilvl="7" w:tplc="100A0019" w:tentative="1">
      <w:start w:val="1"/>
      <w:numFmt w:val="lowerLetter"/>
      <w:lvlText w:val="%8."/>
      <w:lvlJc w:val="left"/>
      <w:pPr>
        <w:ind w:left="6258" w:hanging="360"/>
      </w:pPr>
    </w:lvl>
    <w:lvl w:ilvl="8" w:tplc="100A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8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D47D1E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A8C25EB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6D6342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BA5066C"/>
    <w:multiLevelType w:val="hybridMultilevel"/>
    <w:tmpl w:val="19F05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80B4E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9F1B0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50544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16"/>
  </w:num>
  <w:num w:numId="7">
    <w:abstractNumId w:val="12"/>
  </w:num>
  <w:num w:numId="8">
    <w:abstractNumId w:val="0"/>
  </w:num>
  <w:num w:numId="9">
    <w:abstractNumId w:val="10"/>
  </w:num>
  <w:num w:numId="10">
    <w:abstractNumId w:val="11"/>
  </w:num>
  <w:num w:numId="11">
    <w:abstractNumId w:val="15"/>
  </w:num>
  <w:num w:numId="12">
    <w:abstractNumId w:val="14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B"/>
    <w:rsid w:val="000004D3"/>
    <w:rsid w:val="0000389B"/>
    <w:rsid w:val="0000575B"/>
    <w:rsid w:val="00025758"/>
    <w:rsid w:val="000270F8"/>
    <w:rsid w:val="00052412"/>
    <w:rsid w:val="00065E1D"/>
    <w:rsid w:val="000743A6"/>
    <w:rsid w:val="00076650"/>
    <w:rsid w:val="00082B02"/>
    <w:rsid w:val="00087151"/>
    <w:rsid w:val="00091031"/>
    <w:rsid w:val="00093759"/>
    <w:rsid w:val="000A0A7C"/>
    <w:rsid w:val="000A3194"/>
    <w:rsid w:val="000B21F3"/>
    <w:rsid w:val="000B4880"/>
    <w:rsid w:val="000C0804"/>
    <w:rsid w:val="000C3C2B"/>
    <w:rsid w:val="000E3E52"/>
    <w:rsid w:val="000E4357"/>
    <w:rsid w:val="000E4536"/>
    <w:rsid w:val="000E7336"/>
    <w:rsid w:val="000F4034"/>
    <w:rsid w:val="0010252B"/>
    <w:rsid w:val="00112924"/>
    <w:rsid w:val="00117C08"/>
    <w:rsid w:val="00142BDD"/>
    <w:rsid w:val="00165B72"/>
    <w:rsid w:val="00170E88"/>
    <w:rsid w:val="001718F4"/>
    <w:rsid w:val="00174E36"/>
    <w:rsid w:val="001760DF"/>
    <w:rsid w:val="00176E30"/>
    <w:rsid w:val="0018133C"/>
    <w:rsid w:val="00185153"/>
    <w:rsid w:val="001E1400"/>
    <w:rsid w:val="001E19E2"/>
    <w:rsid w:val="001E639C"/>
    <w:rsid w:val="001E7E2C"/>
    <w:rsid w:val="001F7BB0"/>
    <w:rsid w:val="00206D65"/>
    <w:rsid w:val="002126D0"/>
    <w:rsid w:val="00220C05"/>
    <w:rsid w:val="00224940"/>
    <w:rsid w:val="0022740B"/>
    <w:rsid w:val="0023352D"/>
    <w:rsid w:val="0024633C"/>
    <w:rsid w:val="00247F90"/>
    <w:rsid w:val="00253099"/>
    <w:rsid w:val="002564F8"/>
    <w:rsid w:val="00261EEB"/>
    <w:rsid w:val="00267695"/>
    <w:rsid w:val="0027596D"/>
    <w:rsid w:val="002809EB"/>
    <w:rsid w:val="00294FB7"/>
    <w:rsid w:val="002A7CC0"/>
    <w:rsid w:val="002B2700"/>
    <w:rsid w:val="002B609E"/>
    <w:rsid w:val="002C5BF9"/>
    <w:rsid w:val="002D00CB"/>
    <w:rsid w:val="002D7988"/>
    <w:rsid w:val="002E032A"/>
    <w:rsid w:val="002E2274"/>
    <w:rsid w:val="002E7D17"/>
    <w:rsid w:val="00300F9A"/>
    <w:rsid w:val="00315EBD"/>
    <w:rsid w:val="003214FF"/>
    <w:rsid w:val="00322DBE"/>
    <w:rsid w:val="00330A9A"/>
    <w:rsid w:val="00335699"/>
    <w:rsid w:val="0034161F"/>
    <w:rsid w:val="003418A5"/>
    <w:rsid w:val="00342D2C"/>
    <w:rsid w:val="003452DB"/>
    <w:rsid w:val="00351826"/>
    <w:rsid w:val="003529DA"/>
    <w:rsid w:val="003539BA"/>
    <w:rsid w:val="00370692"/>
    <w:rsid w:val="00381426"/>
    <w:rsid w:val="003905B2"/>
    <w:rsid w:val="003A2F33"/>
    <w:rsid w:val="003A6612"/>
    <w:rsid w:val="003B24DF"/>
    <w:rsid w:val="003B3767"/>
    <w:rsid w:val="003C04B0"/>
    <w:rsid w:val="003D52CA"/>
    <w:rsid w:val="003E3975"/>
    <w:rsid w:val="003F23D3"/>
    <w:rsid w:val="003F4D2F"/>
    <w:rsid w:val="003F7C95"/>
    <w:rsid w:val="0040524A"/>
    <w:rsid w:val="0040649F"/>
    <w:rsid w:val="00406F2D"/>
    <w:rsid w:val="0041003D"/>
    <w:rsid w:val="00412920"/>
    <w:rsid w:val="004131EE"/>
    <w:rsid w:val="00426BDA"/>
    <w:rsid w:val="00432CCB"/>
    <w:rsid w:val="00457D34"/>
    <w:rsid w:val="00461D8F"/>
    <w:rsid w:val="00463148"/>
    <w:rsid w:val="00464D16"/>
    <w:rsid w:val="0046726B"/>
    <w:rsid w:val="00477797"/>
    <w:rsid w:val="004945D5"/>
    <w:rsid w:val="004A0827"/>
    <w:rsid w:val="004A3817"/>
    <w:rsid w:val="004A546F"/>
    <w:rsid w:val="004B32FE"/>
    <w:rsid w:val="004B418A"/>
    <w:rsid w:val="004F06AD"/>
    <w:rsid w:val="004F14B8"/>
    <w:rsid w:val="004F601B"/>
    <w:rsid w:val="00507B2F"/>
    <w:rsid w:val="00510F73"/>
    <w:rsid w:val="0052096A"/>
    <w:rsid w:val="005244D6"/>
    <w:rsid w:val="0052604A"/>
    <w:rsid w:val="00536BFB"/>
    <w:rsid w:val="0055242B"/>
    <w:rsid w:val="00554616"/>
    <w:rsid w:val="00557A5D"/>
    <w:rsid w:val="005633C6"/>
    <w:rsid w:val="00564D78"/>
    <w:rsid w:val="00567415"/>
    <w:rsid w:val="00576D6B"/>
    <w:rsid w:val="00584F7A"/>
    <w:rsid w:val="00595E44"/>
    <w:rsid w:val="00596681"/>
    <w:rsid w:val="00597816"/>
    <w:rsid w:val="005A2E40"/>
    <w:rsid w:val="005A516A"/>
    <w:rsid w:val="005B1433"/>
    <w:rsid w:val="005B1DF0"/>
    <w:rsid w:val="005B20F5"/>
    <w:rsid w:val="005B7B3C"/>
    <w:rsid w:val="005C431D"/>
    <w:rsid w:val="005D1E62"/>
    <w:rsid w:val="005D47EB"/>
    <w:rsid w:val="005E3D19"/>
    <w:rsid w:val="00601965"/>
    <w:rsid w:val="00603C15"/>
    <w:rsid w:val="006136A1"/>
    <w:rsid w:val="0061784A"/>
    <w:rsid w:val="00620A8C"/>
    <w:rsid w:val="00636DC4"/>
    <w:rsid w:val="0064596D"/>
    <w:rsid w:val="006512A9"/>
    <w:rsid w:val="00667774"/>
    <w:rsid w:val="00676523"/>
    <w:rsid w:val="00680BFE"/>
    <w:rsid w:val="006B12BD"/>
    <w:rsid w:val="006B1598"/>
    <w:rsid w:val="006B1669"/>
    <w:rsid w:val="006B3B24"/>
    <w:rsid w:val="006C51F8"/>
    <w:rsid w:val="006D1622"/>
    <w:rsid w:val="006D619A"/>
    <w:rsid w:val="006D7667"/>
    <w:rsid w:val="006D7DF5"/>
    <w:rsid w:val="006E00D4"/>
    <w:rsid w:val="006E1CD2"/>
    <w:rsid w:val="006E4507"/>
    <w:rsid w:val="006E5C02"/>
    <w:rsid w:val="006E6C8F"/>
    <w:rsid w:val="006F6210"/>
    <w:rsid w:val="0070732F"/>
    <w:rsid w:val="00724DD4"/>
    <w:rsid w:val="00724F48"/>
    <w:rsid w:val="00725D73"/>
    <w:rsid w:val="00725DB7"/>
    <w:rsid w:val="0073087A"/>
    <w:rsid w:val="007332A4"/>
    <w:rsid w:val="007342C1"/>
    <w:rsid w:val="007360FE"/>
    <w:rsid w:val="00751B1F"/>
    <w:rsid w:val="00752ED8"/>
    <w:rsid w:val="00760C6A"/>
    <w:rsid w:val="0077065C"/>
    <w:rsid w:val="007C2B5C"/>
    <w:rsid w:val="007D2480"/>
    <w:rsid w:val="007E5DF5"/>
    <w:rsid w:val="00807287"/>
    <w:rsid w:val="00812B64"/>
    <w:rsid w:val="00813DF2"/>
    <w:rsid w:val="00814BBA"/>
    <w:rsid w:val="00841075"/>
    <w:rsid w:val="008437F9"/>
    <w:rsid w:val="00844706"/>
    <w:rsid w:val="008519BB"/>
    <w:rsid w:val="00865A56"/>
    <w:rsid w:val="0088098E"/>
    <w:rsid w:val="00880EF4"/>
    <w:rsid w:val="008A16E8"/>
    <w:rsid w:val="008A316B"/>
    <w:rsid w:val="008A73B7"/>
    <w:rsid w:val="008B0670"/>
    <w:rsid w:val="008B193F"/>
    <w:rsid w:val="008B3DCF"/>
    <w:rsid w:val="008B42B1"/>
    <w:rsid w:val="008C7F4C"/>
    <w:rsid w:val="008D63C4"/>
    <w:rsid w:val="008E10DD"/>
    <w:rsid w:val="008F67FD"/>
    <w:rsid w:val="00913D8A"/>
    <w:rsid w:val="009147F9"/>
    <w:rsid w:val="00927472"/>
    <w:rsid w:val="0093151A"/>
    <w:rsid w:val="0093153B"/>
    <w:rsid w:val="009470F1"/>
    <w:rsid w:val="00947128"/>
    <w:rsid w:val="0094744B"/>
    <w:rsid w:val="00952093"/>
    <w:rsid w:val="00956C84"/>
    <w:rsid w:val="00983185"/>
    <w:rsid w:val="00991DA4"/>
    <w:rsid w:val="00995294"/>
    <w:rsid w:val="009A089A"/>
    <w:rsid w:val="009A5A53"/>
    <w:rsid w:val="009A7D37"/>
    <w:rsid w:val="009C6C7A"/>
    <w:rsid w:val="009D3435"/>
    <w:rsid w:val="009D70B1"/>
    <w:rsid w:val="009E2641"/>
    <w:rsid w:val="009E39F3"/>
    <w:rsid w:val="009F36A0"/>
    <w:rsid w:val="009F6156"/>
    <w:rsid w:val="00A0624B"/>
    <w:rsid w:val="00A114EC"/>
    <w:rsid w:val="00A25F5C"/>
    <w:rsid w:val="00A3200D"/>
    <w:rsid w:val="00A35D54"/>
    <w:rsid w:val="00A409B7"/>
    <w:rsid w:val="00A429F3"/>
    <w:rsid w:val="00A44D07"/>
    <w:rsid w:val="00A509E5"/>
    <w:rsid w:val="00A568F9"/>
    <w:rsid w:val="00A645E6"/>
    <w:rsid w:val="00A660BA"/>
    <w:rsid w:val="00A70666"/>
    <w:rsid w:val="00A75AAF"/>
    <w:rsid w:val="00A86F12"/>
    <w:rsid w:val="00A94B55"/>
    <w:rsid w:val="00A94F25"/>
    <w:rsid w:val="00AA3453"/>
    <w:rsid w:val="00AD4346"/>
    <w:rsid w:val="00AD7016"/>
    <w:rsid w:val="00AE2750"/>
    <w:rsid w:val="00AE59D7"/>
    <w:rsid w:val="00AF32E4"/>
    <w:rsid w:val="00AF73FB"/>
    <w:rsid w:val="00B1015F"/>
    <w:rsid w:val="00B16ABE"/>
    <w:rsid w:val="00B2017B"/>
    <w:rsid w:val="00B325A2"/>
    <w:rsid w:val="00B45572"/>
    <w:rsid w:val="00B564B1"/>
    <w:rsid w:val="00B60295"/>
    <w:rsid w:val="00B6280D"/>
    <w:rsid w:val="00B67C07"/>
    <w:rsid w:val="00B71869"/>
    <w:rsid w:val="00B8580B"/>
    <w:rsid w:val="00BA3511"/>
    <w:rsid w:val="00BA458D"/>
    <w:rsid w:val="00BB1FF2"/>
    <w:rsid w:val="00BC05BE"/>
    <w:rsid w:val="00BC0A47"/>
    <w:rsid w:val="00BC38B0"/>
    <w:rsid w:val="00BE090A"/>
    <w:rsid w:val="00BE1371"/>
    <w:rsid w:val="00BE1A0D"/>
    <w:rsid w:val="00BF286C"/>
    <w:rsid w:val="00C0701A"/>
    <w:rsid w:val="00C111F4"/>
    <w:rsid w:val="00C12351"/>
    <w:rsid w:val="00C13F0B"/>
    <w:rsid w:val="00C15E6D"/>
    <w:rsid w:val="00C16C21"/>
    <w:rsid w:val="00C21D35"/>
    <w:rsid w:val="00C24C4C"/>
    <w:rsid w:val="00C434A6"/>
    <w:rsid w:val="00C45108"/>
    <w:rsid w:val="00C654AC"/>
    <w:rsid w:val="00C70258"/>
    <w:rsid w:val="00C72709"/>
    <w:rsid w:val="00C748BA"/>
    <w:rsid w:val="00C749BE"/>
    <w:rsid w:val="00C82414"/>
    <w:rsid w:val="00C8355D"/>
    <w:rsid w:val="00C912D4"/>
    <w:rsid w:val="00C92F75"/>
    <w:rsid w:val="00CA1B6E"/>
    <w:rsid w:val="00CA5C72"/>
    <w:rsid w:val="00CA74CC"/>
    <w:rsid w:val="00CB2C3A"/>
    <w:rsid w:val="00CB453B"/>
    <w:rsid w:val="00CE0E8C"/>
    <w:rsid w:val="00CE1AF3"/>
    <w:rsid w:val="00CF4733"/>
    <w:rsid w:val="00CF4B3E"/>
    <w:rsid w:val="00CF5F41"/>
    <w:rsid w:val="00D022B9"/>
    <w:rsid w:val="00D060C5"/>
    <w:rsid w:val="00D13E3C"/>
    <w:rsid w:val="00D157BB"/>
    <w:rsid w:val="00D22028"/>
    <w:rsid w:val="00D22F7C"/>
    <w:rsid w:val="00D26B77"/>
    <w:rsid w:val="00D30E69"/>
    <w:rsid w:val="00D3220E"/>
    <w:rsid w:val="00D338EA"/>
    <w:rsid w:val="00D44384"/>
    <w:rsid w:val="00D53554"/>
    <w:rsid w:val="00D62A5E"/>
    <w:rsid w:val="00D7057B"/>
    <w:rsid w:val="00D705E4"/>
    <w:rsid w:val="00D742A8"/>
    <w:rsid w:val="00D91FBF"/>
    <w:rsid w:val="00DA2C22"/>
    <w:rsid w:val="00DA328E"/>
    <w:rsid w:val="00DB437E"/>
    <w:rsid w:val="00DC6676"/>
    <w:rsid w:val="00DD1E53"/>
    <w:rsid w:val="00DD26A4"/>
    <w:rsid w:val="00DD4850"/>
    <w:rsid w:val="00DD6BDD"/>
    <w:rsid w:val="00DF2FED"/>
    <w:rsid w:val="00E0737F"/>
    <w:rsid w:val="00E124C1"/>
    <w:rsid w:val="00E2034B"/>
    <w:rsid w:val="00E226B4"/>
    <w:rsid w:val="00E25E33"/>
    <w:rsid w:val="00E308BB"/>
    <w:rsid w:val="00E3542A"/>
    <w:rsid w:val="00E40346"/>
    <w:rsid w:val="00E407A4"/>
    <w:rsid w:val="00E43DB8"/>
    <w:rsid w:val="00E52B35"/>
    <w:rsid w:val="00E571EC"/>
    <w:rsid w:val="00E63176"/>
    <w:rsid w:val="00E720A2"/>
    <w:rsid w:val="00E743AA"/>
    <w:rsid w:val="00E855F0"/>
    <w:rsid w:val="00E87D53"/>
    <w:rsid w:val="00E9087D"/>
    <w:rsid w:val="00EA52EF"/>
    <w:rsid w:val="00EB7987"/>
    <w:rsid w:val="00EC023B"/>
    <w:rsid w:val="00EC0C5C"/>
    <w:rsid w:val="00ED106A"/>
    <w:rsid w:val="00EE7110"/>
    <w:rsid w:val="00EF1549"/>
    <w:rsid w:val="00EF6C04"/>
    <w:rsid w:val="00F01CE6"/>
    <w:rsid w:val="00F13C5B"/>
    <w:rsid w:val="00F13F0B"/>
    <w:rsid w:val="00F3322B"/>
    <w:rsid w:val="00F40D60"/>
    <w:rsid w:val="00F44D71"/>
    <w:rsid w:val="00F6335F"/>
    <w:rsid w:val="00F74F99"/>
    <w:rsid w:val="00F76543"/>
    <w:rsid w:val="00F83239"/>
    <w:rsid w:val="00F84458"/>
    <w:rsid w:val="00F917B1"/>
    <w:rsid w:val="00F97F2F"/>
    <w:rsid w:val="00FA785D"/>
    <w:rsid w:val="00FB5C70"/>
    <w:rsid w:val="00FC34B3"/>
    <w:rsid w:val="00FC5089"/>
    <w:rsid w:val="00FD5472"/>
    <w:rsid w:val="00FD708D"/>
    <w:rsid w:val="00FE2299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9422CE"/>
  <w15:docId w15:val="{42B8BB3C-8A0E-4994-B9A0-0EEB05B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0252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10252B"/>
    <w:pPr>
      <w:spacing w:before="100" w:beforeAutospacing="1" w:after="100" w:afterAutospacing="1"/>
    </w:pPr>
  </w:style>
  <w:style w:type="character" w:customStyle="1" w:styleId="EncabezadoCar">
    <w:name w:val="Encabezado Car"/>
    <w:basedOn w:val="Fuentedeprrafopredeter"/>
    <w:link w:val="Encabezado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10252B"/>
    <w:rPr>
      <w:sz w:val="28"/>
    </w:rPr>
  </w:style>
  <w:style w:type="paragraph" w:styleId="Ttulo">
    <w:name w:val="Title"/>
    <w:basedOn w:val="Normal"/>
    <w:link w:val="TtuloCar"/>
    <w:qFormat/>
    <w:rsid w:val="0010252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0252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10252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0252B"/>
    <w:pPr>
      <w:ind w:left="708"/>
    </w:pPr>
  </w:style>
  <w:style w:type="paragraph" w:styleId="Textoindependiente">
    <w:name w:val="Body Text"/>
    <w:basedOn w:val="Normal"/>
    <w:link w:val="TextoindependienteCar"/>
    <w:rsid w:val="001025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10252B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character" w:styleId="Refdecomentario">
    <w:name w:val="annotation reference"/>
    <w:rsid w:val="0010252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02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0252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52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5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57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4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B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318D-A6C7-4DA2-80BA-8DF123BF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Bautista Fuentes, Walter Obil</cp:lastModifiedBy>
  <cp:revision>2</cp:revision>
  <cp:lastPrinted>2014-10-06T14:40:00Z</cp:lastPrinted>
  <dcterms:created xsi:type="dcterms:W3CDTF">2021-03-27T21:28:00Z</dcterms:created>
  <dcterms:modified xsi:type="dcterms:W3CDTF">2021-03-27T21:28:00Z</dcterms:modified>
</cp:coreProperties>
</file>